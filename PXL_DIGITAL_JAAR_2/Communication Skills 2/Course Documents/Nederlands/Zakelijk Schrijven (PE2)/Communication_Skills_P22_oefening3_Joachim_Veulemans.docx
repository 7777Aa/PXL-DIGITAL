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9E" w:rsidRPr="00EE0B4E" w:rsidRDefault="00EE0B4E">
      <w:pPr>
        <w:rPr>
          <w:rStyle w:val="Subtielebenadrukking"/>
        </w:rPr>
      </w:pPr>
      <w:r w:rsidRPr="00EE0B4E">
        <w:rPr>
          <w:rStyle w:val="Subtielebenadrukking"/>
        </w:rPr>
        <w:t>Oefening 3</w:t>
      </w:r>
    </w:p>
    <w:p w:rsidR="00EE0B4E" w:rsidRDefault="00F925E0">
      <w:ins w:id="0" w:author="Saskia Schoefs" w:date="2018-10-17T10:46:00Z">
        <w:r>
          <w:t xml:space="preserve">Geachte </w:t>
        </w:r>
      </w:ins>
      <w:del w:id="1" w:author="Saskia Schoefs" w:date="2018-10-17T10:46:00Z">
        <w:r w:rsidDel="00F925E0">
          <w:delText>Beste</w:delText>
        </w:r>
      </w:del>
      <w:r w:rsidR="00EE0B4E">
        <w:t xml:space="preserve"> heer Peeters</w:t>
      </w:r>
    </w:p>
    <w:p w:rsidR="00EE0B4E" w:rsidRDefault="00EE0B4E">
      <w:del w:id="2" w:author="Saskia Schoefs" w:date="2018-10-17T10:46:00Z">
        <w:r w:rsidDel="00F925E0">
          <w:delText>Ik mail u in verband met u</w:delText>
        </w:r>
      </w:del>
      <w:ins w:id="3" w:author="Saskia Schoefs" w:date="2018-10-17T10:46:00Z">
        <w:r w:rsidR="00F925E0">
          <w:t>U</w:t>
        </w:r>
      </w:ins>
      <w:r>
        <w:t>w bestelling F2018Z545D</w:t>
      </w:r>
      <w:del w:id="4" w:author="Saskia Schoefs" w:date="2018-10-17T10:46:00Z">
        <w:r w:rsidDel="00F925E0">
          <w:delText xml:space="preserve">. Deze </w:delText>
        </w:r>
      </w:del>
      <w:r>
        <w:t>is succesvol door ons ontvangen en verwerkt. Wij hebben opgemerkt dat u meerdere onderdelen voor een computer besteld heeft.</w:t>
      </w:r>
      <w:ins w:id="5" w:author="Saskia Schoefs" w:date="2018-10-17T10:46:00Z">
        <w:r w:rsidR="00F925E0">
          <w:t xml:space="preserve"> Bedankt voor uw vertrouwen in ons bedrijf.</w:t>
        </w:r>
      </w:ins>
    </w:p>
    <w:p w:rsidR="00EE0B4E" w:rsidRDefault="00EE0B4E">
      <w:r>
        <w:t xml:space="preserve">Eén artikel uit uw bestelling is </w:t>
      </w:r>
      <w:ins w:id="6" w:author="Saskia Schoefs" w:date="2018-10-17T10:46:00Z">
        <w:r w:rsidR="00F925E0">
          <w:t xml:space="preserve">(echter/helaas) </w:t>
        </w:r>
      </w:ins>
      <w:r>
        <w:t xml:space="preserve">niet meer op voorraad. We hebben daarom besloten om alle onderdelen samen te laten leveren. </w:t>
      </w:r>
      <w:del w:id="7" w:author="Saskia Schoefs" w:date="2018-10-17T10:46:00Z">
        <w:r w:rsidDel="00F925E0">
          <w:delText>Dit is zodat</w:delText>
        </w:r>
      </w:del>
      <w:ins w:id="8" w:author="Saskia Schoefs" w:date="2018-10-17T10:46:00Z">
        <w:r w:rsidR="00F925E0">
          <w:t>Zo kan</w:t>
        </w:r>
      </w:ins>
      <w:r>
        <w:t xml:space="preserve"> u een duidelijk overzicht </w:t>
      </w:r>
      <w:del w:id="9" w:author="Saskia Schoefs" w:date="2018-10-17T10:46:00Z">
        <w:r w:rsidDel="00F925E0">
          <w:delText xml:space="preserve">kan </w:delText>
        </w:r>
      </w:del>
      <w:r>
        <w:t xml:space="preserve">behouden en meteen met alles aan de slag </w:t>
      </w:r>
      <w:del w:id="10" w:author="Saskia Schoefs" w:date="2018-10-17T10:47:00Z">
        <w:r w:rsidDel="00F925E0">
          <w:delText xml:space="preserve">kan </w:delText>
        </w:r>
      </w:del>
      <w:r>
        <w:t>gaan.</w:t>
      </w:r>
    </w:p>
    <w:p w:rsidR="00EE0B4E" w:rsidRDefault="00EE0B4E">
      <w:r>
        <w:t>U kan binnen enkele dagen uw bestelling verwachten. Wij houden u op de hoogte van enige verdere ontwikkelingen. Bedankt om voor onze webshop te kiezen!</w:t>
      </w:r>
    </w:p>
    <w:p w:rsidR="00EE0B4E" w:rsidRDefault="00EE0B4E">
      <w:r>
        <w:t>Indien u nog vragen heeft, kan u ons altijd bereiken via e-mail</w:t>
      </w:r>
      <w:del w:id="11" w:author="Saskia Schoefs" w:date="2018-10-17T10:47:00Z">
        <w:r w:rsidDel="00F925E0">
          <w:delText>,</w:delText>
        </w:r>
      </w:del>
      <w:ins w:id="12" w:author="Saskia Schoefs" w:date="2018-10-17T10:47:00Z">
        <w:r w:rsidR="00F925E0">
          <w:t xml:space="preserve"> of</w:t>
        </w:r>
      </w:ins>
      <w:r>
        <w:t xml:space="preserve"> telefoon</w:t>
      </w:r>
      <w:ins w:id="13" w:author="Saskia Schoefs" w:date="2018-10-17T10:47:00Z">
        <w:r w:rsidR="00F925E0">
          <w:t xml:space="preserve"> (eventueel nummer hier)</w:t>
        </w:r>
      </w:ins>
      <w:r>
        <w:t xml:space="preserve">. U bent ook altijd welkom in onze </w:t>
      </w:r>
      <w:proofErr w:type="spellStart"/>
      <w:r>
        <w:t>winkel</w:t>
      </w:r>
      <w:ins w:id="14" w:author="Saskia Schoefs" w:date="2018-10-17T10:47:00Z">
        <w:r w:rsidR="00F925E0">
          <w:t>:</w:t>
        </w:r>
      </w:ins>
      <w:del w:id="15" w:author="Saskia Schoefs" w:date="2018-10-17T10:47:00Z">
        <w:r w:rsidDel="00F925E0">
          <w:delText xml:space="preserve">, </w:delText>
        </w:r>
      </w:del>
      <w:r>
        <w:t>daar</w:t>
      </w:r>
      <w:proofErr w:type="spellEnd"/>
      <w:r>
        <w:t xml:space="preserve"> helpen we u graag verder met enig advies of verdere vragen.</w:t>
      </w:r>
      <w:ins w:id="16" w:author="Saskia Schoefs" w:date="2018-10-17T10:47:00Z">
        <w:r w:rsidR="00F925E0">
          <w:t xml:space="preserve"> (komma is hier te zwak als leesteken)</w:t>
        </w:r>
      </w:ins>
    </w:p>
    <w:p w:rsidR="00EE0B4E" w:rsidRDefault="00EE0B4E">
      <w:pPr>
        <w:rPr>
          <w:ins w:id="17" w:author="Saskia Schoefs" w:date="2018-10-17T10:47:00Z"/>
        </w:rPr>
      </w:pPr>
      <w:r>
        <w:t>Met Vriendelijke Groeten</w:t>
      </w:r>
      <w:r>
        <w:br/>
        <w:t>Joachim Veulemans</w:t>
      </w:r>
      <w:r>
        <w:br/>
        <w:t xml:space="preserve">Helpdesk </w:t>
      </w:r>
      <w:proofErr w:type="spellStart"/>
      <w:r>
        <w:t>CompuStore</w:t>
      </w:r>
      <w:proofErr w:type="spellEnd"/>
    </w:p>
    <w:p w:rsidR="00F925E0" w:rsidRDefault="00F925E0">
      <w:pPr>
        <w:rPr>
          <w:ins w:id="18" w:author="Saskia Schoefs" w:date="2018-10-17T10:47:00Z"/>
        </w:rPr>
      </w:pPr>
    </w:p>
    <w:p w:rsidR="00F925E0" w:rsidRDefault="00F925E0">
      <w:ins w:id="19" w:author="Saskia Schoefs" w:date="2018-10-17T10:47:00Z">
        <w:r>
          <w:t>Prima stijl.</w:t>
        </w:r>
      </w:ins>
      <w:bookmarkStart w:id="20" w:name="_GoBack"/>
      <w:bookmarkEnd w:id="20"/>
    </w:p>
    <w:sectPr w:rsidR="00F925E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178" w:rsidRDefault="001B1178" w:rsidP="00EE0B4E">
      <w:pPr>
        <w:spacing w:after="0" w:line="240" w:lineRule="auto"/>
      </w:pPr>
      <w:r>
        <w:separator/>
      </w:r>
    </w:p>
  </w:endnote>
  <w:endnote w:type="continuationSeparator" w:id="0">
    <w:p w:rsidR="001B1178" w:rsidRDefault="001B1178" w:rsidP="00EE0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178" w:rsidRDefault="001B1178" w:rsidP="00EE0B4E">
      <w:pPr>
        <w:spacing w:after="0" w:line="240" w:lineRule="auto"/>
      </w:pPr>
      <w:r>
        <w:separator/>
      </w:r>
    </w:p>
  </w:footnote>
  <w:footnote w:type="continuationSeparator" w:id="0">
    <w:p w:rsidR="001B1178" w:rsidRDefault="001B1178" w:rsidP="00EE0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B4E" w:rsidRDefault="00EE0B4E">
    <w:pPr>
      <w:pStyle w:val="Koptekst"/>
    </w:pPr>
    <w:r>
      <w:t>Joachim Veulemans</w:t>
    </w:r>
    <w:r>
      <w:tab/>
      <w:t>Oefening 3 p22</w:t>
    </w:r>
    <w:r>
      <w:tab/>
      <w:t>1 TIN B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skia Schoefs">
    <w15:presenceInfo w15:providerId="AD" w15:userId="S-1-5-21-1886147242-600034149-3961559718-2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4E"/>
    <w:rsid w:val="001B1178"/>
    <w:rsid w:val="00BB66D4"/>
    <w:rsid w:val="00EE0B4E"/>
    <w:rsid w:val="00F925E0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1823"/>
  <w15:chartTrackingRefBased/>
  <w15:docId w15:val="{A42F86BD-97BE-4157-8441-98B0F4A4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ukking">
    <w:name w:val="Subtle Emphasis"/>
    <w:basedOn w:val="Standaardalinea-lettertype"/>
    <w:uiPriority w:val="19"/>
    <w:qFormat/>
    <w:rsid w:val="00EE0B4E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EE0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0B4E"/>
  </w:style>
  <w:style w:type="paragraph" w:styleId="Voettekst">
    <w:name w:val="footer"/>
    <w:basedOn w:val="Standaard"/>
    <w:link w:val="VoettekstChar"/>
    <w:uiPriority w:val="99"/>
    <w:unhideWhenUsed/>
    <w:rsid w:val="00EE0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0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Jocawebs Support</dc:creator>
  <cp:keywords/>
  <dc:description/>
  <cp:lastModifiedBy>Saskia Schoefs</cp:lastModifiedBy>
  <cp:revision>2</cp:revision>
  <dcterms:created xsi:type="dcterms:W3CDTF">2018-10-01T20:47:00Z</dcterms:created>
  <dcterms:modified xsi:type="dcterms:W3CDTF">2018-10-17T08:47:00Z</dcterms:modified>
</cp:coreProperties>
</file>