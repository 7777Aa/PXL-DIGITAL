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0" w:before="36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472c4"/>
          <w:rtl w:val="0"/>
        </w:rPr>
        <w:t xml:space="preserve">Dataweergave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Samenvatting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Talstelsels</w:t>
      </w:r>
    </w:p>
    <w:tbl>
      <w:tblPr>
        <w:tblStyle w:val="Table1"/>
        <w:tblW w:w="964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43"/>
        <w:gridCol w:w="2121"/>
        <w:gridCol w:w="2127"/>
        <w:gridCol w:w="1672"/>
        <w:gridCol w:w="1883"/>
        <w:tblGridChange w:id="0">
          <w:tblGrid>
            <w:gridCol w:w="1843"/>
            <w:gridCol w:w="2121"/>
            <w:gridCol w:w="2127"/>
            <w:gridCol w:w="1672"/>
            <w:gridCol w:w="188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Naar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Breuk </w:t>
            </w:r>
            <w:r w:rsidDel="00000000" w:rsidR="00000000" w:rsidRPr="00000000">
              <w:rPr>
                <w:rtl w:val="0"/>
              </w:rPr>
              <w:t xml:space="preserve">→ /2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Breuk → /16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Breuk → /8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…+x.2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+x.2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+x.2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 → 0-F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 → 0-7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…+x.16²+x.16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+x.16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0-F → xxxx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Onmogelijk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…+x.8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+x.8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+x.8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0-7 → xxx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Onmogelijk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Negatieve (binaire) getallen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MSB = tekenbit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Teken en grootte – notatie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Positief getal → tekenbit = 0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Negatief getal → tekenbit = 1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Plus-n – notatie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!! Positief getal → tekenbit = 1 !!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!! Negatief getal → tekenbit = 0 !!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en 2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-1</w:t>
        <w:tab/>
        <w:tab/>
        <w:t xml:space="preserve">n = het aantal bits ter beschikking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Dec → Bin = + 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Bin → Dec = - 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1-complement – notatie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Positief getal → binair omzetten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Negatief getal → binair omzetten → inversie vd bits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2-complement – notatie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Positief getal → binair omzetten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Negatief getal → binair omzetten → inversie vd bits → +1 binair optellen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828675</wp:posOffset>
                </wp:positionH>
                <wp:positionV relativeFrom="paragraph">
                  <wp:posOffset>171450</wp:posOffset>
                </wp:positionV>
                <wp:extent cx="2019300" cy="304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92648" y="2770208"/>
                          <a:ext cx="306705" cy="2019584"/>
                        </a:xfrm>
                        <a:prstGeom prst="rightBrace">
                          <a:avLst>
                            <a:gd fmla="val 0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828675</wp:posOffset>
                </wp:positionH>
                <wp:positionV relativeFrom="paragraph">
                  <wp:posOffset>171450</wp:posOffset>
                </wp:positionV>
                <wp:extent cx="2019300" cy="3048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1-complement – notatie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kv76g6wvyju" w:id="0"/>
      <w:bookmarkEnd w:id="0"/>
      <w:r w:rsidDel="00000000" w:rsidR="00000000" w:rsidRPr="00000000">
        <w:rPr>
          <w:rtl w:val="0"/>
        </w:rPr>
        <w:t xml:space="preserve">Dec -&gt; Bin =  inversie vd bits → +1 binair optellen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ckfbhgqdhr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Niet Gehele Getallen - Floating Point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ug5nv5yff4s" w:id="2"/>
      <w:bookmarkEnd w:id="2"/>
      <w:r w:rsidDel="00000000" w:rsidR="00000000" w:rsidRPr="00000000">
        <w:rPr>
          <w:rtl w:val="0"/>
        </w:rPr>
        <w:t xml:space="preserve">Dec -&gt; Bin = breuk / 2 en breuk * 2  -&gt; wetenschappelijke notatie (grondtal 2) -&gt; 1 tekenbit, 2 bits exponent in plus 2 not</w:t>
      </w:r>
      <w:ins w:author="Jojo Vdz" w:id="0" w:date="2017-11-16T18:14:33Z">
        <w:r w:rsidDel="00000000" w:rsidR="00000000" w:rsidRPr="00000000">
          <w:rPr/>
          <w:drawing>
            <wp:inline distB="114300" distT="114300" distL="114300" distR="114300">
              <wp:extent cx="4800600" cy="1943100"/>
              <wp:effectExtent b="0" l="0" r="0" t="0"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0600" cy="1943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  <w:t xml:space="preserve">atie, 5 bits voor waarde achter 1,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niipz797iw" w:id="3"/>
      <w:bookmarkEnd w:id="3"/>
      <w:del w:author="Jojo Vdz" w:id="0" w:date="2017-11-16T18:14:33Z">
        <w:r w:rsidDel="00000000" w:rsidR="00000000" w:rsidRPr="00000000">
          <w:rPr/>
          <w:drawing>
            <wp:inline distB="114300" distT="114300" distL="114300" distR="114300">
              <wp:extent cx="4800600" cy="1943100"/>
              <wp:effectExtent b="0" l="0" r="0" t="0"/>
              <wp:docPr id="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0600" cy="1943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ceue3sba8yf" w:id="4"/>
      <w:bookmarkEnd w:id="4"/>
      <w:r w:rsidDel="00000000" w:rsidR="00000000" w:rsidRPr="00000000">
        <w:rPr/>
        <w:drawing>
          <wp:inline distB="114300" distT="114300" distL="114300" distR="114300">
            <wp:extent cx="3329305" cy="943186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94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k7unj63dxxz" w:id="5"/>
      <w:bookmarkEnd w:id="5"/>
      <w:r w:rsidDel="00000000" w:rsidR="00000000" w:rsidRPr="00000000">
        <w:rPr>
          <w:rtl w:val="0"/>
        </w:rPr>
        <w:t xml:space="preserve">Bin -&gt; Dec =  1 tekenbit, 2 bits exponent in plus 2 notatie, 5 bits voor waarde achter 1, -&gt; wetenschappelijke notatie -&gt; …+x.2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+x.2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+...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pw5ntoyabg2" w:id="6"/>
      <w:bookmarkEnd w:id="6"/>
      <w:r w:rsidDel="00000000" w:rsidR="00000000" w:rsidRPr="00000000">
        <w:rPr>
          <w:rtl w:val="0"/>
        </w:rPr>
        <w:t xml:space="preserve">IEEE 754 standaard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scrsfkwmkfe" w:id="7"/>
      <w:bookmarkEnd w:id="7"/>
      <w:r w:rsidDel="00000000" w:rsidR="00000000" w:rsidRPr="00000000">
        <w:rPr>
          <w:rtl w:val="0"/>
        </w:rPr>
        <w:t xml:space="preserve">• Enkelvoudige precisie(32 bits): float</w:t>
        <w:br w:type="textWrapping"/>
        <w:t xml:space="preserve">Exponent van 8 bits in plus-127 notatie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sbs6btyhjci" w:id="8"/>
      <w:bookmarkEnd w:id="8"/>
      <w:r w:rsidDel="00000000" w:rsidR="00000000" w:rsidRPr="00000000">
        <w:rPr>
          <w:rtl w:val="0"/>
        </w:rPr>
        <w:t xml:space="preserve">• Dubbele precisie (64 bits): double</w:t>
        <w:br w:type="textWrapping"/>
        <w:t xml:space="preserve">Exponent van 11 bits in plus-1023 notatie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qy4fbikcv1e" w:id="9"/>
      <w:bookmarkEnd w:id="9"/>
      <w:r w:rsidDel="00000000" w:rsidR="00000000" w:rsidRPr="00000000">
        <w:rPr>
          <w:rtl w:val="0"/>
        </w:rPr>
        <w:t xml:space="preserve">• Dubbele uitgebreide precisie (80 bits)</w:t>
        <w:br w:type="textWrapping"/>
        <w:t xml:space="preserve">Exponent van 15 bits in plus-16383 notatie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hdc5um9vev4" w:id="10"/>
      <w:bookmarkEnd w:id="10"/>
      <w:r w:rsidDel="00000000" w:rsidR="00000000" w:rsidRPr="00000000">
        <w:rPr>
          <w:rtl w:val="0"/>
        </w:rPr>
        <w:t xml:space="preserve">• Viervoudige precisie (128 bits)</w:t>
        <w:br w:type="textWrapping"/>
        <w:t xml:space="preserve">Exponent van 15 bits in plus-16383 notatie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l6wjgvuc7km" w:id="11"/>
      <w:bookmarkEnd w:id="11"/>
      <w:r w:rsidDel="00000000" w:rsidR="00000000" w:rsidRPr="00000000">
        <w:rPr>
          <w:rtl w:val="0"/>
        </w:rPr>
        <w:t xml:space="preserve">Oneindig</w:t>
        <w:br w:type="textWrapping"/>
      </w:r>
      <w:r w:rsidDel="00000000" w:rsidR="00000000" w:rsidRPr="00000000">
        <w:rPr/>
        <w:drawing>
          <wp:inline distB="114300" distT="114300" distL="114300" distR="114300">
            <wp:extent cx="4962843" cy="68085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843" cy="680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actmi4h12hz" w:id="12"/>
      <w:bookmarkEnd w:id="12"/>
      <w:r w:rsidDel="00000000" w:rsidR="00000000" w:rsidRPr="00000000">
        <w:rPr>
          <w:rtl w:val="0"/>
        </w:rPr>
        <w:t xml:space="preserve">NaN (Not a Number)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3eqlpvq699q" w:id="13"/>
      <w:bookmarkEnd w:id="13"/>
      <w:r w:rsidDel="00000000" w:rsidR="00000000" w:rsidRPr="00000000">
        <w:rPr/>
        <w:drawing>
          <wp:inline distB="114300" distT="114300" distL="114300" distR="114300">
            <wp:extent cx="4953318" cy="71705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318" cy="71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8ci8v3dpzek" w:id="14"/>
      <w:bookmarkEnd w:id="14"/>
      <w:r w:rsidDel="00000000" w:rsidR="00000000" w:rsidRPr="00000000">
        <w:rPr>
          <w:rtl w:val="0"/>
        </w:rPr>
        <w:t xml:space="preserve">Getal 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k8s1yf17hsu5" w:id="15"/>
      <w:bookmarkEnd w:id="15"/>
      <w:r w:rsidDel="00000000" w:rsidR="00000000" w:rsidRPr="00000000">
        <w:rPr/>
        <w:drawing>
          <wp:inline distB="114300" distT="114300" distL="114300" distR="114300">
            <wp:extent cx="4886643" cy="605782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643" cy="60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xlilzfuw6kt" w:id="16"/>
      <w:bookmarkEnd w:id="16"/>
      <w:r w:rsidDel="00000000" w:rsidR="00000000" w:rsidRPr="00000000">
        <w:rPr>
          <w:rtl w:val="0"/>
        </w:rPr>
        <w:t xml:space="preserve">Gedenormaliseerde getallen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0fg7773ekg4" w:id="17"/>
      <w:bookmarkEnd w:id="17"/>
      <w:r w:rsidDel="00000000" w:rsidR="00000000" w:rsidRPr="00000000">
        <w:rPr/>
        <w:drawing>
          <wp:inline distB="114300" distT="114300" distL="114300" distR="114300">
            <wp:extent cx="4886643" cy="672731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643" cy="672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ciek5i86keo" w:id="18"/>
      <w:bookmarkEnd w:id="18"/>
      <w:r w:rsidDel="00000000" w:rsidR="00000000" w:rsidRPr="00000000">
        <w:rPr>
          <w:color w:val="2f5496"/>
          <w:sz w:val="32"/>
          <w:szCs w:val="32"/>
          <w:rtl w:val="0"/>
        </w:rPr>
        <w:t xml:space="preserve">BCD-getallen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u8yivh2g8nd" w:id="19"/>
      <w:bookmarkEnd w:id="19"/>
      <w:r w:rsidDel="00000000" w:rsidR="00000000" w:rsidRPr="00000000">
        <w:rPr>
          <w:rtl w:val="0"/>
        </w:rPr>
        <w:t xml:space="preserve">Binary Coded Decimal</w:t>
        <w:br w:type="textWrapping"/>
        <w:t xml:space="preserve">Links nibbel:</w:t>
        <w:tab/>
        <w:t xml:space="preserve">1111 = niet getekend</w:t>
        <w:br w:type="textWrapping"/>
        <w:tab/>
        <w:tab/>
        <w:t xml:space="preserve">1100 = positief</w:t>
        <w:br w:type="textWrapping"/>
        <w:tab/>
        <w:tab/>
        <w:t xml:space="preserve">1101 = negatief</w:t>
        <w:br w:type="textWrapping"/>
        <w:t xml:space="preserve">Packed = 4 bits per getal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su6fz1s3waa" w:id="20"/>
      <w:bookmarkEnd w:id="20"/>
      <w:r w:rsidDel="00000000" w:rsidR="00000000" w:rsidRPr="00000000">
        <w:rPr/>
        <w:drawing>
          <wp:inline distB="114300" distT="114300" distL="114300" distR="114300">
            <wp:extent cx="2438717" cy="68122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717" cy="68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Unpacked = 8 bits per getal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0u23mi9pcag" w:id="21"/>
      <w:bookmarkEnd w:id="21"/>
      <w:r w:rsidDel="00000000" w:rsidR="00000000" w:rsidRPr="00000000">
        <w:rPr/>
        <w:drawing>
          <wp:inline distB="114300" distT="114300" distL="114300" distR="114300">
            <wp:extent cx="2957644" cy="886142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644" cy="886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tuoaet7wpdu" w:id="22"/>
      <w:bookmarkEnd w:id="22"/>
      <w:r w:rsidDel="00000000" w:rsidR="00000000" w:rsidRPr="00000000">
        <w:rPr>
          <w:color w:val="2f5496"/>
          <w:sz w:val="32"/>
          <w:szCs w:val="32"/>
          <w:rtl w:val="0"/>
        </w:rPr>
        <w:t xml:space="preserve">Codes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ASCII (American Standard Code for Information Interchange) = 7-bits code.</w:t>
        <w:br w:type="textWrapping"/>
        <w:t xml:space="preserve">Extended ASCII of ISO-8859 voegt een 8ste bit toe aan de 7-bits ASCII.</w:t>
      </w:r>
    </w:p>
    <w:p w:rsidR="00000000" w:rsidDel="00000000" w:rsidP="00000000" w:rsidRDefault="00000000" w:rsidRPr="00000000">
      <w:pPr>
        <w:ind w:left="713.0000000000002" w:hanging="720"/>
        <w:contextualSpacing w:val="0"/>
        <w:rPr/>
      </w:pPr>
      <w:bookmarkStart w:colFirst="0" w:colLast="0" w:name="_a4t3esrvl6lh" w:id="23"/>
      <w:bookmarkEnd w:id="23"/>
      <w:r w:rsidDel="00000000" w:rsidR="00000000" w:rsidRPr="00000000">
        <w:rPr>
          <w:rtl w:val="0"/>
        </w:rPr>
        <w:t xml:space="preserve">Controletekens: </w:t>
        <w:br w:type="textWrapping"/>
        <w:t xml:space="preserve">Transmissie-controle-tekens: STX (begin van tekst), ACK (bevestiging van ontvangst), EOT (einde van transmissie), …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x8n0swjfnjv" w:id="24"/>
      <w:bookmarkEnd w:id="24"/>
      <w:r w:rsidDel="00000000" w:rsidR="00000000" w:rsidRPr="00000000">
        <w:rPr>
          <w:rtl w:val="0"/>
        </w:rPr>
        <w:tab/>
        <w:t xml:space="preserve">Informatie-opmaaktekens: CR (carriage return), LF (line feed), Backspace, …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5mafbm22w6p" w:id="25"/>
      <w:bookmarkEnd w:id="25"/>
      <w:r w:rsidDel="00000000" w:rsidR="00000000" w:rsidRPr="00000000">
        <w:rPr>
          <w:rtl w:val="0"/>
        </w:rPr>
        <w:tab/>
        <w:t xml:space="preserve">Apparaatcontrole-tekens: XON (inschakelen, XOFF (uitschakelen)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yxkap2lbtx7" w:id="26"/>
      <w:bookmarkEnd w:id="26"/>
      <w:r w:rsidDel="00000000" w:rsidR="00000000" w:rsidRPr="00000000">
        <w:rPr>
          <w:rtl w:val="0"/>
        </w:rPr>
        <w:tab/>
        <w:t xml:space="preserve">Informatie-scheidingstekens of separator codes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cdmaa30ys7z" w:id="27"/>
      <w:bookmarkEnd w:id="27"/>
      <w:r w:rsidDel="00000000" w:rsidR="00000000" w:rsidRPr="00000000">
        <w:rPr>
          <w:rtl w:val="0"/>
        </w:rPr>
        <w:t xml:space="preserve">Unicode is een tabel met zodat elk getal een unieke 16-bits code heeft. Dit is nog steeds onvoldoende om alle 200.000 symbolen te kunnen tonen. 1 code wordt een codepunt genoemd.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7nk0cixpgyd" w:id="28"/>
      <w:bookmarkEnd w:id="28"/>
      <w:r w:rsidDel="00000000" w:rsidR="00000000" w:rsidRPr="00000000">
        <w:rPr>
          <w:rtl w:val="0"/>
        </w:rPr>
        <w:t xml:space="preserve">EBCDIC (Extended Binary Coded Decimal InterChange) is een tabel waarbij een zuivere 8-bit code gebruikt wordt. Vooral bij minicomputers en mainframes omdat deze meer besturingstekens heeft.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4" Type="http://schemas.openxmlformats.org/officeDocument/2006/relationships/image" Target="media/image16.png"/><Relationship Id="rId5" Type="http://schemas.openxmlformats.org/officeDocument/2006/relationships/image" Target="media/image19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7.png"/></Relationships>
</file>