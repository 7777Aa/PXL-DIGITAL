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7D6" w:rsidRDefault="00F737D6">
      <w:pPr>
        <w:rPr>
          <w:ins w:id="0" w:author="Saskia Schoefs" w:date="2018-10-13T23:14:00Z"/>
          <w:lang w:val="en-GB"/>
        </w:rPr>
      </w:pPr>
      <w:r>
        <w:tab/>
      </w:r>
      <w:r>
        <w:tab/>
      </w:r>
      <w:r>
        <w:tab/>
      </w:r>
      <w:r>
        <w:tab/>
      </w:r>
      <w:r>
        <w:tab/>
      </w:r>
      <w:r>
        <w:tab/>
      </w:r>
      <w:r>
        <w:tab/>
      </w:r>
      <w:r>
        <w:tab/>
      </w:r>
      <w:r>
        <w:tab/>
      </w:r>
      <w:proofErr w:type="spellStart"/>
      <w:r w:rsidRPr="00F737D6">
        <w:rPr>
          <w:lang w:val="en-GB"/>
        </w:rPr>
        <w:t>Masterstreet</w:t>
      </w:r>
      <w:proofErr w:type="spellEnd"/>
      <w:r w:rsidRPr="00F737D6">
        <w:rPr>
          <w:lang w:val="en-GB"/>
        </w:rPr>
        <w:t xml:space="preserve"> 25</w:t>
      </w:r>
      <w:r w:rsidRPr="00F737D6">
        <w:rPr>
          <w:lang w:val="en-GB"/>
        </w:rPr>
        <w:br/>
      </w:r>
      <w:r w:rsidRPr="00F737D6">
        <w:rPr>
          <w:lang w:val="en-GB"/>
        </w:rPr>
        <w:tab/>
      </w:r>
      <w:r w:rsidRPr="00F737D6">
        <w:rPr>
          <w:lang w:val="en-GB"/>
        </w:rPr>
        <w:tab/>
      </w:r>
      <w:r w:rsidRPr="00F737D6">
        <w:rPr>
          <w:lang w:val="en-GB"/>
        </w:rPr>
        <w:tab/>
      </w:r>
      <w:r w:rsidRPr="00F737D6">
        <w:rPr>
          <w:lang w:val="en-GB"/>
        </w:rPr>
        <w:tab/>
      </w:r>
      <w:r w:rsidRPr="00F737D6">
        <w:rPr>
          <w:lang w:val="en-GB"/>
        </w:rPr>
        <w:tab/>
      </w:r>
      <w:r w:rsidRPr="00F737D6">
        <w:rPr>
          <w:lang w:val="en-GB"/>
        </w:rPr>
        <w:tab/>
      </w:r>
      <w:r w:rsidRPr="00F737D6">
        <w:rPr>
          <w:lang w:val="en-GB"/>
        </w:rPr>
        <w:tab/>
      </w:r>
      <w:r w:rsidRPr="00F737D6">
        <w:rPr>
          <w:lang w:val="en-GB"/>
        </w:rPr>
        <w:tab/>
      </w:r>
      <w:r w:rsidRPr="00F737D6">
        <w:rPr>
          <w:lang w:val="en-GB"/>
        </w:rPr>
        <w:tab/>
        <w:t>3521 Denver</w:t>
      </w:r>
    </w:p>
    <w:p w:rsidR="00995BA6" w:rsidRPr="00F737D6" w:rsidRDefault="00995BA6">
      <w:pPr>
        <w:rPr>
          <w:lang w:val="en-GB"/>
        </w:rPr>
      </w:pPr>
      <w:ins w:id="1" w:author="Saskia Schoefs" w:date="2018-10-13T23:14:00Z">
        <w:r>
          <w:rPr>
            <w:lang w:val="en-GB"/>
          </w:rPr>
          <w:t>(use the address data &lt; syllabus)</w:t>
        </w:r>
      </w:ins>
    </w:p>
    <w:p w:rsidR="00F737D6" w:rsidRPr="00F737D6" w:rsidRDefault="00F737D6">
      <w:pPr>
        <w:rPr>
          <w:lang w:val="en-GB"/>
        </w:rPr>
      </w:pPr>
      <w:r w:rsidRPr="00F737D6">
        <w:rPr>
          <w:lang w:val="en-GB"/>
        </w:rPr>
        <w:t>Dear Mr Bohr</w:t>
      </w:r>
    </w:p>
    <w:p w:rsidR="00F737D6" w:rsidRDefault="00F737D6">
      <w:pPr>
        <w:rPr>
          <w:lang w:val="en-GB"/>
        </w:rPr>
      </w:pPr>
      <w:r>
        <w:rPr>
          <w:lang w:val="en-GB"/>
        </w:rPr>
        <w:t>Thank you for your letter. I am</w:t>
      </w:r>
      <w:ins w:id="2" w:author="Saskia Schoefs" w:date="2018-10-13T23:14:00Z">
        <w:r w:rsidR="00995BA6">
          <w:rPr>
            <w:lang w:val="en-GB"/>
          </w:rPr>
          <w:t>/we are</w:t>
        </w:r>
      </w:ins>
      <w:r>
        <w:rPr>
          <w:lang w:val="en-GB"/>
        </w:rPr>
        <w:t xml:space="preserve"> very glad to hear that you are pleased with our PCs.</w:t>
      </w:r>
    </w:p>
    <w:p w:rsidR="00F737D6" w:rsidRDefault="00F737D6">
      <w:pPr>
        <w:rPr>
          <w:ins w:id="3" w:author="Saskia Schoefs" w:date="2018-10-13T23:14:00Z"/>
          <w:lang w:val="en-GB"/>
        </w:rPr>
      </w:pPr>
      <w:r>
        <w:rPr>
          <w:lang w:val="en-GB"/>
        </w:rPr>
        <w:t>However, I regret to announce that the PB Platinum 7600 cannot be upgraded because that particular model is no longer in production. Please find enclosed our latest catalogue and allow me to draw your attention to the PB Platinum 8600 PC. I believe that this PC suits all your needs.</w:t>
      </w:r>
    </w:p>
    <w:p w:rsidR="00995BA6" w:rsidRPr="00995BA6" w:rsidRDefault="00995BA6" w:rsidP="00995BA6">
      <w:pPr>
        <w:pStyle w:val="Lijstalinea"/>
        <w:numPr>
          <w:ilvl w:val="0"/>
          <w:numId w:val="1"/>
        </w:numPr>
        <w:rPr>
          <w:lang w:val="en-GB"/>
        </w:rPr>
      </w:pPr>
      <w:ins w:id="4" w:author="Saskia Schoefs" w:date="2018-10-13T23:14:00Z">
        <w:r>
          <w:rPr>
            <w:lang w:val="en-GB"/>
          </w:rPr>
          <w:t xml:space="preserve">‘we’ = better as a subject </w:t>
        </w:r>
      </w:ins>
      <w:ins w:id="5" w:author="Saskia Schoefs" w:date="2018-10-13T23:15:00Z">
        <w:r>
          <w:rPr>
            <w:lang w:val="en-GB"/>
          </w:rPr>
          <w:t>in formal letters</w:t>
        </w:r>
      </w:ins>
    </w:p>
    <w:p w:rsidR="00F737D6" w:rsidRDefault="00F737D6">
      <w:pPr>
        <w:rPr>
          <w:lang w:val="en-GB"/>
        </w:rPr>
      </w:pPr>
      <w:r>
        <w:rPr>
          <w:lang w:val="en-GB"/>
        </w:rPr>
        <w:t>Shall I have my assistant contact you to arrange a demonstration of the latest models?</w:t>
      </w:r>
    </w:p>
    <w:p w:rsidR="00F737D6" w:rsidRDefault="00995BA6">
      <w:pPr>
        <w:rPr>
          <w:ins w:id="6" w:author="Saskia Schoefs" w:date="2018-10-13T23:15:00Z"/>
          <w:lang w:val="en-GB"/>
        </w:rPr>
      </w:pPr>
      <w:ins w:id="7" w:author="Saskia Schoefs" w:date="2018-10-13T23:15:00Z">
        <w:r>
          <w:rPr>
            <w:lang w:val="en-GB"/>
          </w:rPr>
          <w:t>(</w:t>
        </w:r>
      </w:ins>
      <w:r w:rsidR="00F737D6">
        <w:rPr>
          <w:lang w:val="en-GB"/>
        </w:rPr>
        <w:t xml:space="preserve">I am very </w:t>
      </w:r>
      <w:r w:rsidR="00D95275">
        <w:rPr>
          <w:lang w:val="en-GB"/>
        </w:rPr>
        <w:t>sorry for the inconvenience.</w:t>
      </w:r>
      <w:ins w:id="8" w:author="Saskia Schoefs" w:date="2018-10-13T23:15:00Z">
        <w:r>
          <w:rPr>
            <w:lang w:val="en-GB"/>
          </w:rPr>
          <w:t>)</w:t>
        </w:r>
      </w:ins>
      <w:r w:rsidR="00F737D6">
        <w:rPr>
          <w:lang w:val="en-GB"/>
        </w:rPr>
        <w:t xml:space="preserve"> </w:t>
      </w:r>
      <w:ins w:id="9" w:author="Saskia Schoefs" w:date="2018-10-13T23:15:00Z">
        <w:r>
          <w:rPr>
            <w:lang w:val="en-GB"/>
          </w:rPr>
          <w:t xml:space="preserve">We </w:t>
        </w:r>
      </w:ins>
      <w:del w:id="10" w:author="Saskia Schoefs" w:date="2018-10-13T23:15:00Z">
        <w:r w:rsidR="00F737D6" w:rsidDel="00995BA6">
          <w:rPr>
            <w:lang w:val="en-GB"/>
          </w:rPr>
          <w:delText>I</w:delText>
        </w:r>
      </w:del>
      <w:r w:rsidR="00F737D6">
        <w:rPr>
          <w:lang w:val="en-GB"/>
        </w:rPr>
        <w:t xml:space="preserve"> hope </w:t>
      </w:r>
      <w:r w:rsidR="00D95275">
        <w:rPr>
          <w:lang w:val="en-GB"/>
        </w:rPr>
        <w:t>we can work something out.</w:t>
      </w:r>
      <w:ins w:id="11" w:author="Saskia Schoefs" w:date="2018-10-13T23:15:00Z">
        <w:r>
          <w:rPr>
            <w:lang w:val="en-GB"/>
          </w:rPr>
          <w:t>/ We trust we will find a suitable alternative and we look forward to …</w:t>
        </w:r>
      </w:ins>
    </w:p>
    <w:p w:rsidR="00995BA6" w:rsidRDefault="00995BA6">
      <w:pPr>
        <w:rPr>
          <w:lang w:val="en-GB"/>
        </w:rPr>
      </w:pPr>
    </w:p>
    <w:p w:rsidR="00D95275" w:rsidRDefault="00D95275">
      <w:pPr>
        <w:rPr>
          <w:lang w:val="en-GB"/>
        </w:rPr>
      </w:pPr>
      <w:r>
        <w:rPr>
          <w:lang w:val="en-GB"/>
        </w:rPr>
        <w:t>Yours sincerely</w:t>
      </w:r>
    </w:p>
    <w:p w:rsidR="00D95275" w:rsidRPr="00F737D6" w:rsidRDefault="00D95275">
      <w:pPr>
        <w:rPr>
          <w:lang w:val="en-GB"/>
        </w:rPr>
      </w:pPr>
      <w:r>
        <w:rPr>
          <w:lang w:val="en-GB"/>
        </w:rPr>
        <w:t xml:space="preserve">Mr </w:t>
      </w:r>
      <w:ins w:id="12" w:author="Saskia Schoefs" w:date="2018-10-13T23:15:00Z">
        <w:r w:rsidR="00995BA6">
          <w:rPr>
            <w:lang w:val="en-GB"/>
          </w:rPr>
          <w:t xml:space="preserve">first name? </w:t>
        </w:r>
      </w:ins>
      <w:bookmarkStart w:id="13" w:name="_GoBack"/>
      <w:bookmarkEnd w:id="13"/>
      <w:r>
        <w:rPr>
          <w:lang w:val="en-GB"/>
        </w:rPr>
        <w:t>Cole</w:t>
      </w:r>
      <w:r>
        <w:rPr>
          <w:lang w:val="en-GB"/>
        </w:rPr>
        <w:br/>
        <w:t>IT Administrator</w:t>
      </w:r>
      <w:r>
        <w:rPr>
          <w:lang w:val="en-GB"/>
        </w:rPr>
        <w:br/>
        <w:t xml:space="preserve">Denver IT </w:t>
      </w:r>
      <w:proofErr w:type="spellStart"/>
      <w:r>
        <w:rPr>
          <w:lang w:val="en-GB"/>
        </w:rPr>
        <w:t>Center</w:t>
      </w:r>
      <w:proofErr w:type="spellEnd"/>
    </w:p>
    <w:sectPr w:rsidR="00D95275" w:rsidRPr="00F737D6">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FB0" w:rsidRDefault="00601FB0" w:rsidP="00703D27">
      <w:pPr>
        <w:spacing w:after="0" w:line="240" w:lineRule="auto"/>
      </w:pPr>
      <w:r>
        <w:separator/>
      </w:r>
    </w:p>
  </w:endnote>
  <w:endnote w:type="continuationSeparator" w:id="0">
    <w:p w:rsidR="00601FB0" w:rsidRDefault="00601FB0" w:rsidP="00703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FB0" w:rsidRDefault="00601FB0" w:rsidP="00703D27">
      <w:pPr>
        <w:spacing w:after="0" w:line="240" w:lineRule="auto"/>
      </w:pPr>
      <w:r>
        <w:separator/>
      </w:r>
    </w:p>
  </w:footnote>
  <w:footnote w:type="continuationSeparator" w:id="0">
    <w:p w:rsidR="00601FB0" w:rsidRDefault="00601FB0" w:rsidP="00703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D27" w:rsidRPr="00703D27" w:rsidRDefault="00703D27">
    <w:pPr>
      <w:pStyle w:val="Koptekst"/>
      <w:rPr>
        <w:lang w:val="en-GB"/>
      </w:rPr>
    </w:pPr>
    <w:r w:rsidRPr="00703D27">
      <w:rPr>
        <w:lang w:val="en-GB"/>
      </w:rPr>
      <w:t>Ian Angillis, Toon Lodts &amp; Joachim Veulemans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E76D69"/>
    <w:multiLevelType w:val="hybridMultilevel"/>
    <w:tmpl w:val="308CE462"/>
    <w:lvl w:ilvl="0" w:tplc="852A033A">
      <w:start w:val="14"/>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skia Schoefs">
    <w15:presenceInfo w15:providerId="AD" w15:userId="S-1-5-21-1886147242-600034149-3961559718-2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7D6"/>
    <w:rsid w:val="00601FB0"/>
    <w:rsid w:val="00703D27"/>
    <w:rsid w:val="007F6C40"/>
    <w:rsid w:val="00995BA6"/>
    <w:rsid w:val="00D95275"/>
    <w:rsid w:val="00F737D6"/>
    <w:rsid w:val="00FF2D3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E940F"/>
  <w15:chartTrackingRefBased/>
  <w15:docId w15:val="{7F0072F3-4110-4169-8890-89F2E555A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03D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03D27"/>
  </w:style>
  <w:style w:type="paragraph" w:styleId="Voettekst">
    <w:name w:val="footer"/>
    <w:basedOn w:val="Standaard"/>
    <w:link w:val="VoettekstChar"/>
    <w:uiPriority w:val="99"/>
    <w:unhideWhenUsed/>
    <w:rsid w:val="00703D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03D27"/>
  </w:style>
  <w:style w:type="paragraph" w:styleId="Lijstalinea">
    <w:name w:val="List Paragraph"/>
    <w:basedOn w:val="Standaard"/>
    <w:uiPriority w:val="34"/>
    <w:qFormat/>
    <w:rsid w:val="00995BA6"/>
    <w:pPr>
      <w:ind w:left="720"/>
      <w:contextualSpacing/>
    </w:pPr>
  </w:style>
  <w:style w:type="paragraph" w:styleId="Ballontekst">
    <w:name w:val="Balloon Text"/>
    <w:basedOn w:val="Standaard"/>
    <w:link w:val="BallontekstChar"/>
    <w:uiPriority w:val="99"/>
    <w:semiHidden/>
    <w:unhideWhenUsed/>
    <w:rsid w:val="00995BA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95B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126</Words>
  <Characters>695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Veulemans</dc:creator>
  <cp:keywords/>
  <dc:description/>
  <cp:lastModifiedBy>Saskia Schoefs</cp:lastModifiedBy>
  <cp:revision>3</cp:revision>
  <dcterms:created xsi:type="dcterms:W3CDTF">2018-09-20T13:00:00Z</dcterms:created>
  <dcterms:modified xsi:type="dcterms:W3CDTF">2018-10-13T21:16:00Z</dcterms:modified>
</cp:coreProperties>
</file>